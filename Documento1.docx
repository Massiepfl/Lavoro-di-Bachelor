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4616A" w14:textId="77777777" w:rsidR="004A501C" w:rsidDel="007A3635" w:rsidRDefault="007A3635">
      <w:pPr>
        <w:rPr>
          <w:del w:id="0" w:author="Massimiliano  Bertacchi" w:date="2015-01-24T23:56:00Z"/>
        </w:rPr>
      </w:pPr>
      <w:del w:id="1" w:author="Massimiliano  Bertacchi" w:date="2015-01-24T23:56:00Z">
        <w:r w:rsidDel="007A3635">
          <w:delText xml:space="preserve">Prova </w:delText>
        </w:r>
        <w:commentRangeStart w:id="2"/>
        <w:r w:rsidDel="007A3635">
          <w:delText>a</w:delText>
        </w:r>
        <w:commentRangeEnd w:id="2"/>
        <w:r w:rsidDel="007A3635">
          <w:rPr>
            <w:rStyle w:val="Rimandocommento"/>
          </w:rPr>
          <w:commentReference w:id="2"/>
        </w:r>
        <w:r w:rsidDel="007A3635">
          <w:delText>fwef</w:delText>
        </w:r>
      </w:del>
    </w:p>
    <w:p w14:paraId="0689E99E" w14:textId="77777777" w:rsidR="007A3635" w:rsidRDefault="007A3635">
      <w:pPr>
        <w:rPr>
          <w:ins w:id="3" w:author="Massimiliano  Bertacchi" w:date="2015-01-24T23:58:00Z"/>
        </w:rPr>
      </w:pPr>
      <w:del w:id="4" w:author="Massimiliano  Bertacchi" w:date="2015-01-24T23:56:00Z">
        <w:r w:rsidDel="007A3635">
          <w:delText>Df</w:delText>
        </w:r>
      </w:del>
      <w:ins w:id="5" w:author="Massimiliano  Bertacchi" w:date="2015-01-24T23:56:00Z">
        <w:r>
          <w:t xml:space="preserve">IO </w:t>
        </w:r>
        <w:proofErr w:type="spellStart"/>
        <w:r>
          <w:t>aggiungerei</w:t>
        </w:r>
        <w:proofErr w:type="spellEnd"/>
        <w:r>
          <w:t xml:space="preserve"> il </w:t>
        </w:r>
        <w:proofErr w:type="spellStart"/>
        <w:r>
          <w:t>titolo</w:t>
        </w:r>
        <w:proofErr w:type="spellEnd"/>
        <w:r>
          <w:t> :</w:t>
        </w:r>
      </w:ins>
    </w:p>
    <w:p w14:paraId="11B41551" w14:textId="77777777" w:rsidR="000A5E5E" w:rsidRDefault="000A5E5E">
      <w:pPr>
        <w:rPr>
          <w:ins w:id="6" w:author="Massimiliano  Bertacchi" w:date="2015-01-24T23:58:00Z"/>
        </w:rPr>
      </w:pPr>
    </w:p>
    <w:p w14:paraId="44A29101" w14:textId="77777777" w:rsidR="000A5E5E" w:rsidRDefault="000A5E5E">
      <w:pPr>
        <w:rPr>
          <w:ins w:id="7" w:author="Massimiliano  Bertacchi" w:date="2015-01-24T23:58:00Z"/>
        </w:rPr>
      </w:pPr>
    </w:p>
    <w:p w14:paraId="2BA19F44" w14:textId="77777777" w:rsidR="000A5E5E" w:rsidRDefault="000A5E5E">
      <w:pPr>
        <w:rPr>
          <w:ins w:id="8" w:author="Massimiliano  Bertacchi" w:date="2015-01-24T23:58:00Z"/>
        </w:rPr>
      </w:pPr>
    </w:p>
    <w:p w14:paraId="7267CD9D" w14:textId="77777777" w:rsidR="000A5E5E" w:rsidRDefault="000A5E5E">
      <w:pPr>
        <w:rPr>
          <w:ins w:id="9" w:author="Massimiliano  Bertacchi" w:date="2015-01-24T23:58:00Z"/>
        </w:rPr>
      </w:pPr>
    </w:p>
    <w:p w14:paraId="1347FF0B" w14:textId="379321B5" w:rsidR="000A5E5E" w:rsidRDefault="000A5E5E">
      <w:ins w:id="10" w:author="Massimiliano  Bertacchi" w:date="2015-01-24T23:58:00Z">
        <w:r>
          <w:t>Prova</w:t>
        </w:r>
        <w:r w:rsidR="00840BFC">
          <w:t>2015-01-24</w:t>
        </w:r>
      </w:ins>
      <w:bookmarkStart w:id="11" w:name="_GoBack"/>
      <w:bookmarkEnd w:id="11"/>
    </w:p>
    <w:sectPr w:rsidR="000A5E5E" w:rsidSect="00827C4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Massimiliano  Bertacchi" w:date="2015-01-24T23:56:00Z" w:initials="MB">
    <w:p w14:paraId="73D3F829" w14:textId="77777777" w:rsidR="007A3635" w:rsidRDefault="007A3635">
      <w:pPr>
        <w:pStyle w:val="Testocommento"/>
      </w:pPr>
      <w:r>
        <w:rPr>
          <w:rStyle w:val="Rimandocommento"/>
        </w:rPr>
        <w:annotationRef/>
      </w:r>
      <w:proofErr w:type="spellStart"/>
      <w:r>
        <w:t>Aggiungi</w:t>
      </w:r>
      <w:proofErr w:type="spellEnd"/>
      <w:r>
        <w:t xml:space="preserve"> nota qui</w:t>
      </w:r>
    </w:p>
    <w:p w14:paraId="25E42BB7" w14:textId="77777777" w:rsidR="007A3635" w:rsidRDefault="007A3635">
      <w:pPr>
        <w:pStyle w:val="Testocommento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C5"/>
    <w:rsid w:val="000A5E5E"/>
    <w:rsid w:val="004A501C"/>
    <w:rsid w:val="005B4BC5"/>
    <w:rsid w:val="007A3635"/>
    <w:rsid w:val="00827C46"/>
    <w:rsid w:val="0084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16A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7A363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3635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A3635"/>
    <w:rPr>
      <w:rFonts w:ascii="Lucida Grande" w:hAnsi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7A363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A363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7A363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A363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A363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evisione">
    <w:name w:val="Revision"/>
    <w:hidden/>
    <w:uiPriority w:val="99"/>
    <w:semiHidden/>
    <w:rsid w:val="007A363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A3635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7A3635"/>
    <w:rPr>
      <w:rFonts w:ascii="Lucida Grande" w:hAnsi="Lucida Grande"/>
      <w:sz w:val="18"/>
      <w:szCs w:val="18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7A363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A3635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7A363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A363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A36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Macintosh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 Bertacchi</dc:creator>
  <cp:keywords/>
  <dc:description/>
  <cp:lastModifiedBy>Massimiliano  Bertacchi</cp:lastModifiedBy>
  <cp:revision>4</cp:revision>
  <dcterms:created xsi:type="dcterms:W3CDTF">2015-01-24T22:46:00Z</dcterms:created>
  <dcterms:modified xsi:type="dcterms:W3CDTF">2015-01-24T22:58:00Z</dcterms:modified>
</cp:coreProperties>
</file>